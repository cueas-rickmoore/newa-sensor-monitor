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8D" w:rsidRPr="001A29F8" w:rsidRDefault="001A29F8">
      <w:pPr>
        <w:rPr>
          <w:sz w:val="28"/>
          <w:szCs w:val="28"/>
        </w:rPr>
      </w:pPr>
      <w:proofErr w:type="gramStart"/>
      <w:r w:rsidRPr="001A29F8">
        <w:rPr>
          <w:sz w:val="28"/>
          <w:szCs w:val="28"/>
        </w:rPr>
        <w:t>Current NEWA outage email for IP-100 stations.</w:t>
      </w:r>
      <w:proofErr w:type="gramEnd"/>
    </w:p>
    <w:p w:rsidR="001A29F8" w:rsidRDefault="001A29F8">
      <w:r>
        <w:t>Changes needed are in Track Changes for final version 3/31/14. Example is for Calais</w:t>
      </w:r>
      <w:r w:rsidR="007C7645">
        <w:t>, VT</w:t>
      </w:r>
      <w:r>
        <w:t>.</w:t>
      </w:r>
    </w:p>
    <w:p w:rsidR="001A29F8" w:rsidRDefault="001A29F8"/>
    <w:p w:rsidR="001A29F8" w:rsidRDefault="001A29F8" w:rsidP="001A29F8">
      <w:pPr>
        <w:spacing w:after="240"/>
        <w:outlineLvl w:val="0"/>
        <w:rPr>
          <w:rFonts w:eastAsia="Times New Roman"/>
        </w:rPr>
      </w:pPr>
      <w:r>
        <w:rPr>
          <w:rFonts w:eastAsia="Times New Roman"/>
        </w:rPr>
        <w:t>-------- Original message --------</w:t>
      </w:r>
      <w:r>
        <w:rPr>
          <w:rFonts w:eastAsia="Times New Roman"/>
        </w:rPr>
        <w:br/>
        <w:t xml:space="preserve">From: "Juliet E. Carroll" </w:t>
      </w:r>
      <w:r>
        <w:rPr>
          <w:rFonts w:eastAsia="Times New Roman"/>
        </w:rPr>
        <w:br/>
        <w:t>Date</w:t>
      </w:r>
      <w:proofErr w:type="gramStart"/>
      <w:r>
        <w:rPr>
          <w:rFonts w:eastAsia="Times New Roman"/>
        </w:rPr>
        <w:t>:02</w:t>
      </w:r>
      <w:proofErr w:type="gramEnd"/>
      <w:r>
        <w:rPr>
          <w:rFonts w:eastAsia="Times New Roman"/>
        </w:rPr>
        <w:t xml:space="preserve">/24/2014 5:36 PM (GMT-05:00) </w:t>
      </w:r>
      <w:r>
        <w:rPr>
          <w:rFonts w:eastAsia="Times New Roman"/>
        </w:rPr>
        <w:br/>
        <w:t xml:space="preserve">To: Terence Bradshaw </w:t>
      </w:r>
      <w:r>
        <w:rPr>
          <w:rFonts w:eastAsia="Times New Roman"/>
        </w:rPr>
        <w:br/>
        <w:t xml:space="preserve">Cc: Terence Bradshaw </w:t>
      </w:r>
      <w:r>
        <w:rPr>
          <w:rFonts w:eastAsia="Times New Roman"/>
        </w:rPr>
        <w:br/>
        <w:t xml:space="preserve">Subject: NEWA Station Calais Outage Report </w:t>
      </w:r>
    </w:p>
    <w:p w:rsidR="001A29F8" w:rsidRDefault="001A29F8" w:rsidP="001A29F8">
      <w:pPr>
        <w:pStyle w:val="Heading3"/>
        <w:rPr>
          <w:rFonts w:eastAsia="Times New Roman"/>
        </w:rPr>
      </w:pPr>
      <w:r>
        <w:rPr>
          <w:rFonts w:eastAsia="Times New Roman"/>
        </w:rPr>
        <w:t>NEWA has not received data from your weather station at Calais since Feb 21, 2014 at 12 AM.</w:t>
      </w:r>
    </w:p>
    <w:p w:rsidR="001A29F8" w:rsidRDefault="001A29F8" w:rsidP="001A29F8">
      <w:pPr>
        <w:pStyle w:val="NormalWeb"/>
      </w:pPr>
      <w:r>
        <w:t xml:space="preserve">If your weather station is down for calibration or routine maintenance, please contact </w:t>
      </w:r>
      <w:hyperlink r:id="rId6" w:history="1">
        <w:r>
          <w:rPr>
            <w:rStyle w:val="Hyperlink"/>
          </w:rPr>
          <w:t>NEWA@cornell.edu</w:t>
        </w:r>
      </w:hyperlink>
      <w:r>
        <w:t>. Otherwise, please take steps to remedy the problem.</w:t>
      </w:r>
    </w:p>
    <w:p w:rsidR="001A29F8" w:rsidRDefault="001A29F8" w:rsidP="001A29F8">
      <w:pPr>
        <w:pStyle w:val="NormalWeb"/>
      </w:pPr>
      <w:r>
        <w:t xml:space="preserve">Make sure the battery in the weather station is good. </w:t>
      </w:r>
      <w:ins w:id="0" w:author="Juliet Evelyn Carroll" w:date="2014-03-31T13:22:00Z">
        <w:r w:rsidR="007C7645" w:rsidRPr="004303A8">
          <w:t xml:space="preserve">On </w:t>
        </w:r>
        <w:proofErr w:type="spellStart"/>
        <w:r w:rsidR="007C7645" w:rsidRPr="004303A8">
          <w:t>RainwiseNet</w:t>
        </w:r>
        <w:proofErr w:type="spellEnd"/>
        <w:r w:rsidR="007C7645" w:rsidRPr="004303A8">
          <w:t>, click on download and view the battery voltage readings in the last column in the downloaded CSV file.</w:t>
        </w:r>
        <w:r w:rsidR="007C7645" w:rsidRPr="004303A8">
          <w:rPr>
            <w:b/>
          </w:rPr>
          <w:t xml:space="preserve"> </w:t>
        </w:r>
      </w:ins>
      <w:del w:id="1" w:author="Juliet Evelyn Carroll" w:date="2014-03-31T13:22:00Z">
        <w:r w:rsidDel="007C7645">
          <w:delText xml:space="preserve">On WLcom, voltage readings are found at the bottom of the weather information box, under other weather parameters. </w:delText>
        </w:r>
      </w:del>
      <w:r>
        <w:t xml:space="preserve">Battery voltage readings that drop below 5.9 volts indicate the battery should be replaced. The replacement 6 volt battery is a </w:t>
      </w:r>
      <w:proofErr w:type="spellStart"/>
      <w:r>
        <w:t>Werker</w:t>
      </w:r>
      <w:proofErr w:type="spellEnd"/>
      <w:r>
        <w:t xml:space="preserve"> WKA6-5F.</w:t>
      </w:r>
    </w:p>
    <w:p w:rsidR="001A29F8" w:rsidRDefault="001A29F8" w:rsidP="001A29F8">
      <w:pPr>
        <w:pStyle w:val="NormalWeb"/>
      </w:pPr>
      <w:r>
        <w:t>Also, please perform the following checks to troubleshoot your IP-100 data connection:</w:t>
      </w:r>
    </w:p>
    <w:p w:rsidR="001A29F8" w:rsidRDefault="001A29F8" w:rsidP="001A29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the physical cabling between the IP-100 and your internet router for damaged or loose connections.</w:t>
      </w:r>
    </w:p>
    <w:p w:rsidR="001A29F8" w:rsidRDefault="001A29F8" w:rsidP="001A29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whether you have access to the Internet. If necessary, contact your internet service provider for help.</w:t>
      </w:r>
    </w:p>
    <w:p w:rsidR="001A29F8" w:rsidRDefault="001A29F8" w:rsidP="001A29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 whether data from your weather station is being transmitted from your weather station to the IP100 and uploaded to </w:t>
      </w:r>
      <w:hyperlink r:id="rId7" w:history="1">
        <w:proofErr w:type="spellStart"/>
        <w:r>
          <w:rPr>
            <w:rStyle w:val="Hyperlink"/>
            <w:rFonts w:eastAsia="Times New Roman"/>
          </w:rPr>
          <w:t>RainwiseNet</w:t>
        </w:r>
        <w:proofErr w:type="spellEnd"/>
      </w:hyperlink>
      <w:r>
        <w:rPr>
          <w:rFonts w:eastAsia="Times New Roman"/>
        </w:rPr>
        <w:t xml:space="preserve">. </w:t>
      </w:r>
      <w:ins w:id="2" w:author="Juliet Evelyn Carroll" w:date="2014-03-31T13:38:00Z">
        <w:r w:rsidR="008B16E7">
          <w:rPr>
            <w:rFonts w:eastAsia="Times New Roman"/>
          </w:rPr>
          <w:t xml:space="preserve">When the IP-100 is transmitting data, the RADIO DATA indicator light blinks every two seconds. </w:t>
        </w:r>
      </w:ins>
      <w:bookmarkStart w:id="3" w:name="_GoBack"/>
      <w:bookmarkEnd w:id="3"/>
      <w:r>
        <w:rPr>
          <w:rFonts w:eastAsia="Times New Roman"/>
        </w:rPr>
        <w:t xml:space="preserve">Visit your </w:t>
      </w:r>
      <w:proofErr w:type="spellStart"/>
      <w:r>
        <w:rPr>
          <w:rFonts w:eastAsia="Times New Roman"/>
        </w:rPr>
        <w:t>RainwiseNet</w:t>
      </w:r>
      <w:proofErr w:type="spellEnd"/>
      <w:r>
        <w:rPr>
          <w:rFonts w:eastAsia="Times New Roman"/>
        </w:rPr>
        <w:t xml:space="preserve"> webpage. Once there, verify that the </w:t>
      </w:r>
      <w:proofErr w:type="spellStart"/>
      <w:r>
        <w:rPr>
          <w:rFonts w:eastAsia="Times New Roman"/>
        </w:rPr>
        <w:t>RainwiseNet</w:t>
      </w:r>
      <w:proofErr w:type="spellEnd"/>
      <w:r>
        <w:rPr>
          <w:rFonts w:eastAsia="Times New Roman"/>
        </w:rPr>
        <w:t xml:space="preserve"> database for your weather station is up-to-date. If not, please contact </w:t>
      </w:r>
      <w:hyperlink r:id="rId8" w:history="1">
        <w:r>
          <w:rPr>
            <w:rStyle w:val="Hyperlink"/>
            <w:rFonts w:eastAsia="Times New Roman"/>
          </w:rPr>
          <w:t>Wayne Burnett</w:t>
        </w:r>
      </w:hyperlink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Rainwise</w:t>
      </w:r>
      <w:proofErr w:type="spellEnd"/>
      <w:r>
        <w:rPr>
          <w:rFonts w:eastAsia="Times New Roman"/>
        </w:rPr>
        <w:t>, Inc., for help resolving the issue.</w:t>
      </w:r>
    </w:p>
    <w:p w:rsidR="001A29F8" w:rsidRDefault="001A29F8" w:rsidP="001A29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Make sure the Upload Rate is set at 15 minutes on </w:t>
      </w:r>
      <w:hyperlink r:id="rId9" w:history="1">
        <w:proofErr w:type="spellStart"/>
        <w:r>
          <w:rPr>
            <w:rStyle w:val="Hyperlink"/>
            <w:rFonts w:eastAsia="Times New Roman"/>
          </w:rPr>
          <w:t>RainwiseNet</w:t>
        </w:r>
        <w:proofErr w:type="spellEnd"/>
      </w:hyperlink>
      <w:r>
        <w:rPr>
          <w:rFonts w:eastAsia="Times New Roman"/>
        </w:rPr>
        <w:t xml:space="preserve">, under Settings, and </w:t>
      </w:r>
      <w:proofErr w:type="gramStart"/>
      <w:r>
        <w:rPr>
          <w:rFonts w:eastAsia="Times New Roman"/>
        </w:rPr>
        <w:t>Save</w:t>
      </w:r>
      <w:proofErr w:type="gramEnd"/>
      <w:r>
        <w:rPr>
          <w:rFonts w:eastAsia="Times New Roman"/>
        </w:rPr>
        <w:t xml:space="preserve"> changes.</w:t>
      </w:r>
    </w:p>
    <w:p w:rsidR="001A29F8" w:rsidRDefault="001A29F8" w:rsidP="001A29F8">
      <w:pPr>
        <w:pStyle w:val="NormalWeb"/>
      </w:pPr>
      <w:r>
        <w:t xml:space="preserve">If the system has been checked and appears to be working, but data is still not being displayed on the </w:t>
      </w:r>
      <w:hyperlink r:id="rId10" w:history="1">
        <w:r>
          <w:rPr>
            <w:rStyle w:val="Hyperlink"/>
          </w:rPr>
          <w:t>NEWA website</w:t>
        </w:r>
      </w:hyperlink>
      <w:r>
        <w:t xml:space="preserve">, please contact </w:t>
      </w:r>
      <w:hyperlink r:id="rId11" w:history="1">
        <w:r>
          <w:rPr>
            <w:rStyle w:val="Hyperlink"/>
          </w:rPr>
          <w:t>NEWA@cornell.edu</w:t>
        </w:r>
      </w:hyperlink>
      <w:r>
        <w:t>.</w:t>
      </w:r>
    </w:p>
    <w:p w:rsidR="001A29F8" w:rsidRDefault="001A29F8" w:rsidP="001A29F8">
      <w:pPr>
        <w:pStyle w:val="NormalWeb"/>
      </w:pPr>
      <w:r>
        <w:rPr>
          <w:b/>
          <w:bCs/>
        </w:rPr>
        <w:t xml:space="preserve">If you feel that you received this email in error, please contact </w:t>
      </w:r>
      <w:hyperlink r:id="rId12" w:history="1">
        <w:r>
          <w:rPr>
            <w:rStyle w:val="Hyperlink"/>
            <w:b/>
            <w:bCs/>
          </w:rPr>
          <w:t>Juliet E. Carroll</w:t>
        </w:r>
      </w:hyperlink>
      <w:r>
        <w:rPr>
          <w:b/>
          <w:bCs/>
        </w:rPr>
        <w:t>, New York State IPM Program.</w:t>
      </w:r>
    </w:p>
    <w:p w:rsidR="001A29F8" w:rsidRPr="001A29F8" w:rsidRDefault="001A29F8">
      <w:pPr>
        <w:rPr>
          <w:rFonts w:eastAsia="Times New Roman"/>
        </w:rPr>
      </w:pPr>
      <w:r>
        <w:rPr>
          <w:rFonts w:eastAsia="Times New Roman"/>
        </w:rPr>
        <w:t>NEWANEWANEWANEWANEWA</w:t>
      </w:r>
      <w:r>
        <w:rPr>
          <w:rFonts w:eastAsia="Times New Roman"/>
        </w:rPr>
        <w:br/>
        <w:t>Juliet E. Carroll, Leader</w:t>
      </w:r>
      <w:r>
        <w:rPr>
          <w:rFonts w:eastAsia="Times New Roman"/>
        </w:rPr>
        <w:br/>
        <w:t>Network for Environment &amp; Weather App's</w:t>
      </w:r>
      <w:r>
        <w:rPr>
          <w:rFonts w:eastAsia="Times New Roman"/>
        </w:rPr>
        <w:br/>
        <w:t>NYS IPM Program, Cornell University</w:t>
      </w: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</w:rPr>
          <w:t>jec3@cornell.edu</w:t>
        </w:r>
      </w:hyperlink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</w:rPr>
          <w:t>http://newa.cornell.edu</w:t>
        </w:r>
      </w:hyperlink>
      <w:r>
        <w:rPr>
          <w:rFonts w:eastAsia="Times New Roman"/>
        </w:rPr>
        <w:t xml:space="preserve"> </w:t>
      </w:r>
    </w:p>
    <w:sectPr w:rsidR="001A29F8" w:rsidRPr="001A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12AD8"/>
    <w:multiLevelType w:val="multilevel"/>
    <w:tmpl w:val="BC80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9F8"/>
    <w:rsid w:val="001A29F8"/>
    <w:rsid w:val="006F50B9"/>
    <w:rsid w:val="007C7645"/>
    <w:rsid w:val="008B16E7"/>
    <w:rsid w:val="00E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1A29F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A29F8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A29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9F8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1A29F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A29F8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A29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9F8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yne.Burnett@rainwise.com?Subject=Issue%20with%20Rainwise%20on%20the%20newa%20network%20at%20%20Calais" TargetMode="External"/><Relationship Id="rId13" Type="http://schemas.openxmlformats.org/officeDocument/2006/relationships/hyperlink" Target="mailto:jec3@cornell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ainwise.net" TargetMode="External"/><Relationship Id="rId12" Type="http://schemas.openxmlformats.org/officeDocument/2006/relationships/hyperlink" Target="jec3@cornell.edu?Subject=Outage%20Notification%20Error%20recieved%20for%20vca:%20Cala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ewa@cornell.edu?Subject=Maintenance%20on%20Rainwise%20on%20the%20newa%20network%20at%20vca:%20Calais" TargetMode="External"/><Relationship Id="rId11" Type="http://schemas.openxmlformats.org/officeDocument/2006/relationships/hyperlink" Target="mailto:newa@cornell.edu?Subject=Issue%20with%20Rainwise%20on%20the%20newa%20network%20at%20%20Calai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ewa.cornell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inwise.net" TargetMode="External"/><Relationship Id="rId14" Type="http://schemas.openxmlformats.org/officeDocument/2006/relationships/hyperlink" Target="http://newa.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 Evelyn Carroll</dc:creator>
  <cp:lastModifiedBy>Juliet Evelyn Carroll</cp:lastModifiedBy>
  <cp:revision>2</cp:revision>
  <dcterms:created xsi:type="dcterms:W3CDTF">2014-03-31T17:38:00Z</dcterms:created>
  <dcterms:modified xsi:type="dcterms:W3CDTF">2014-03-31T17:38:00Z</dcterms:modified>
</cp:coreProperties>
</file>